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5169" w14:textId="147AD7D6" w:rsidR="00C23CB5" w:rsidRDefault="00DB1F31" w:rsidP="00C23CB5">
      <w:pPr>
        <w:rPr>
          <w:ins w:id="0" w:author="Risa Sargent" w:date="2023-04-05T10:24:00Z"/>
          <w:i/>
          <w:iCs/>
        </w:rPr>
      </w:pPr>
      <w:commentRangeStart w:id="1"/>
      <w:r>
        <w:rPr>
          <w:i/>
          <w:iCs/>
        </w:rPr>
        <w:t>P</w:t>
      </w:r>
      <w:r w:rsidR="00C23CB5" w:rsidRPr="005D5730">
        <w:rPr>
          <w:i/>
          <w:iCs/>
        </w:rPr>
        <w:t xml:space="preserve">ollinator occupancy rates </w:t>
      </w:r>
      <w:r>
        <w:rPr>
          <w:i/>
          <w:iCs/>
        </w:rPr>
        <w:t xml:space="preserve">in urban landscapes </w:t>
      </w:r>
      <w:r w:rsidR="00C23CB5" w:rsidRPr="005D5730">
        <w:rPr>
          <w:i/>
          <w:iCs/>
        </w:rPr>
        <w:t xml:space="preserve">are associated with natural habitat area and </w:t>
      </w:r>
      <w:r w:rsidR="00C23CB5">
        <w:rPr>
          <w:i/>
          <w:iCs/>
        </w:rPr>
        <w:t>income.</w:t>
      </w:r>
      <w:r w:rsidR="00C23CB5" w:rsidRPr="005D5730">
        <w:rPr>
          <w:i/>
          <w:iCs/>
        </w:rPr>
        <w:t xml:space="preserve"> </w:t>
      </w:r>
      <w:commentRangeEnd w:id="1"/>
      <w:r w:rsidR="00D936C1">
        <w:rPr>
          <w:rStyle w:val="CommentReference"/>
        </w:rPr>
        <w:commentReference w:id="1"/>
      </w:r>
    </w:p>
    <w:p w14:paraId="3959E112" w14:textId="7EDF1782" w:rsidR="000C07DE" w:rsidRDefault="000C07DE" w:rsidP="00C23CB5">
      <w:ins w:id="2" w:author="Risa Sargent" w:date="2023-04-05T10:24:00Z">
        <w:r>
          <w:t>Abstract – I often find writing a ~150 word abstract a super useful exercise at this stage!</w:t>
        </w:r>
      </w:ins>
    </w:p>
    <w:p w14:paraId="4F95E125" w14:textId="0B53A0C2" w:rsidR="006A36C8" w:rsidRPr="000C07DE" w:rsidRDefault="006A36C8" w:rsidP="00C23CB5">
      <w:pPr>
        <w:rPr>
          <w:rPrChange w:id="3" w:author="Risa Sargent" w:date="2023-04-05T10:24:00Z">
            <w:rPr>
              <w:i/>
              <w:iCs/>
            </w:rPr>
          </w:rPrChange>
        </w:rPr>
      </w:pPr>
      <w:r>
        <w:t xml:space="preserve">As the intensity and extend of urbanization increases globally, it is critical to determine the </w:t>
      </w:r>
      <w:r>
        <w:t xml:space="preserve">drivers of urban biodiversity patterns and the spatial and temporal scales at which these drivers </w:t>
      </w:r>
      <w:proofErr w:type="gramStart"/>
      <w:r>
        <w:t>operate</w:t>
      </w:r>
      <w:proofErr w:type="gramEnd"/>
    </w:p>
    <w:p w14:paraId="3A01CCC1" w14:textId="77777777" w:rsidR="00C23CB5" w:rsidRDefault="00C23CB5" w:rsidP="00C23CB5">
      <w:pPr>
        <w:pStyle w:val="ListParagraph"/>
        <w:numPr>
          <w:ilvl w:val="0"/>
          <w:numId w:val="1"/>
        </w:numPr>
        <w:rPr>
          <w:b/>
          <w:bCs/>
        </w:rPr>
      </w:pPr>
      <w:r>
        <w:rPr>
          <w:b/>
          <w:bCs/>
        </w:rPr>
        <w:t>Introduction</w:t>
      </w:r>
    </w:p>
    <w:p w14:paraId="7632C6B0" w14:textId="0CD2F551" w:rsidR="00F70DAB" w:rsidRDefault="00C23CB5" w:rsidP="00C23CB5">
      <w:r>
        <w:rPr>
          <w:b/>
          <w:bCs/>
        </w:rPr>
        <w:t xml:space="preserve">First intro paragraph: </w:t>
      </w:r>
      <w:r w:rsidR="00B27EBA">
        <w:t>T</w:t>
      </w:r>
      <w:r>
        <w:t>he intensity and extent of urban land use is increasing</w:t>
      </w:r>
      <w:r w:rsidR="00B27EBA">
        <w:t xml:space="preserve"> globally</w:t>
      </w:r>
      <w:r>
        <w:t xml:space="preserve"> (</w:t>
      </w:r>
      <w:proofErr w:type="spellStart"/>
      <w:r>
        <w:t>Seto</w:t>
      </w:r>
      <w:proofErr w:type="spellEnd"/>
      <w:r>
        <w:t xml:space="preserve"> et al., 2012)</w:t>
      </w:r>
      <w:r w:rsidR="00B27EBA">
        <w:t>. B</w:t>
      </w:r>
      <w:r>
        <w:t xml:space="preserve">y the year </w:t>
      </w:r>
      <w:r>
        <w:t>2050</w:t>
      </w:r>
      <w:r w:rsidR="00B27EBA">
        <w:t>,</w:t>
      </w:r>
      <w:r>
        <w:t xml:space="preserve"> over 70% of the world’s population is projected to live in urban areas (United Nations, 2018). </w:t>
      </w:r>
      <w:r w:rsidR="00B27EBA">
        <w:t>At the same time, u</w:t>
      </w:r>
      <w:r>
        <w:t xml:space="preserve">rbanization </w:t>
      </w:r>
      <w:r>
        <w:t xml:space="preserve">is associated with changes </w:t>
      </w:r>
      <w:r w:rsidR="00B27EBA">
        <w:t xml:space="preserve">to </w:t>
      </w:r>
      <w:r>
        <w:t xml:space="preserve">the spatiotemporal composition and configuration of </w:t>
      </w:r>
      <w:r w:rsidR="00B27EBA">
        <w:t xml:space="preserve">critical </w:t>
      </w:r>
      <w:r>
        <w:t xml:space="preserve">habitat and </w:t>
      </w:r>
      <w:r w:rsidR="00B27EBA">
        <w:t xml:space="preserve">other </w:t>
      </w:r>
      <w:r>
        <w:t>resources</w:t>
      </w:r>
      <w:r w:rsidR="00B27EBA">
        <w:t>, with the potential for negative impacts on biodiversity</w:t>
      </w:r>
      <w:r>
        <w:t xml:space="preserve"> (McKinney, 2006; Grimm et al., 2008; spatial; Leong et al., 2016; </w:t>
      </w:r>
      <w:proofErr w:type="spellStart"/>
      <w:r>
        <w:t>Eichenberg</w:t>
      </w:r>
      <w:proofErr w:type="spellEnd"/>
      <w:r>
        <w:t xml:space="preserve"> et al. 2021). </w:t>
      </w:r>
      <w:proofErr w:type="gramStart"/>
      <w:r w:rsidR="00B27EBA">
        <w:t>In order to</w:t>
      </w:r>
      <w:proofErr w:type="gramEnd"/>
      <w:r w:rsidR="00B27EBA">
        <w:t xml:space="preserve"> </w:t>
      </w:r>
      <w:r>
        <w:t>reduce</w:t>
      </w:r>
      <w:r w:rsidR="00E4404F">
        <w:t xml:space="preserve"> the</w:t>
      </w:r>
      <w:r>
        <w:t xml:space="preserve"> loss of biodiversity and </w:t>
      </w:r>
      <w:r w:rsidR="00B27EBA">
        <w:t xml:space="preserve">associated </w:t>
      </w:r>
      <w:r>
        <w:t xml:space="preserve">ecosystem services </w:t>
      </w:r>
      <w:r w:rsidR="00B27EBA">
        <w:t>in an urbanizing world</w:t>
      </w:r>
      <w:r>
        <w:t xml:space="preserve">, </w:t>
      </w:r>
      <w:r w:rsidR="00B27EBA">
        <w:t xml:space="preserve">we need to better </w:t>
      </w:r>
      <w:r>
        <w:t>understand the drivers of urban biodiversity patterns and</w:t>
      </w:r>
      <w:r w:rsidR="00B27EBA">
        <w:t xml:space="preserve"> </w:t>
      </w:r>
      <w:r>
        <w:t xml:space="preserve">the spatial and temporal scales </w:t>
      </w:r>
      <w:r w:rsidR="00A22FE6">
        <w:t>at</w:t>
      </w:r>
      <w:r>
        <w:t xml:space="preserve"> which these drivers operate. </w:t>
      </w:r>
      <w:r w:rsidR="00E4404F">
        <w:t>Identifying</w:t>
      </w:r>
      <w:r>
        <w:t xml:space="preserve"> these</w:t>
      </w:r>
      <w:r w:rsidR="00E4404F">
        <w:t xml:space="preserve"> </w:t>
      </w:r>
      <w:r>
        <w:t xml:space="preserve">drivers </w:t>
      </w:r>
      <w:r w:rsidR="00E4404F">
        <w:t>as well as</w:t>
      </w:r>
      <w:r>
        <w:t xml:space="preserve"> their spatiotemporal scale dependence is especially pressing for pollinators, a functional group that provides valuable ecosystem services </w:t>
      </w:r>
      <w:r w:rsidR="00B27EBA">
        <w:t>across a variety of landscapes, including in urban environments</w:t>
      </w:r>
      <w:r w:rsidR="00CF10C4">
        <w:t xml:space="preserve"> </w:t>
      </w:r>
      <w:r>
        <w:t>(</w:t>
      </w:r>
      <w:r w:rsidR="002F60F8">
        <w:t xml:space="preserve">pollination of native plants </w:t>
      </w:r>
      <w:r w:rsidR="00B27EBA">
        <w:t xml:space="preserve">e.g., </w:t>
      </w:r>
      <w:proofErr w:type="spellStart"/>
      <w:r>
        <w:t>Chep</w:t>
      </w:r>
      <w:r w:rsidR="00B27EBA">
        <w:t>t</w:t>
      </w:r>
      <w:r>
        <w:t>ou</w:t>
      </w:r>
      <w:proofErr w:type="spellEnd"/>
      <w:r>
        <w:t xml:space="preserve"> et al, </w:t>
      </w:r>
      <w:r w:rsidR="002F60F8">
        <w:t>2006</w:t>
      </w:r>
      <w:r>
        <w:t xml:space="preserve">; </w:t>
      </w:r>
      <w:r w:rsidR="002F60F8">
        <w:t xml:space="preserve">and </w:t>
      </w:r>
      <w:r>
        <w:t xml:space="preserve">urban agriculture </w:t>
      </w:r>
      <w:proofErr w:type="spellStart"/>
      <w:r w:rsidR="00120EEE">
        <w:t>eg.</w:t>
      </w:r>
      <w:proofErr w:type="spellEnd"/>
      <w:r w:rsidR="00120EEE">
        <w:t xml:space="preserve"> </w:t>
      </w:r>
      <w:r w:rsidR="002F60F8">
        <w:t>Potter et al. 2015</w:t>
      </w:r>
      <w:r w:rsidR="00120EEE">
        <w:t xml:space="preserve">, </w:t>
      </w:r>
      <w:r w:rsidR="009A4197">
        <w:t>Lin et al., 2015; Jha et al., 2023</w:t>
      </w:r>
      <w:r>
        <w:t xml:space="preserve">) </w:t>
      </w:r>
      <w:commentRangeStart w:id="4"/>
      <w:r>
        <w:t xml:space="preserve">but </w:t>
      </w:r>
      <w:r w:rsidR="00120EEE">
        <w:t>that</w:t>
      </w:r>
      <w:r>
        <w:t xml:space="preserve"> is also </w:t>
      </w:r>
      <w:r w:rsidR="00CF10C4">
        <w:t xml:space="preserve">widely </w:t>
      </w:r>
      <w:r>
        <w:t xml:space="preserve">facing global declines, in part due to </w:t>
      </w:r>
      <w:r w:rsidR="00120EEE">
        <w:t xml:space="preserve">global </w:t>
      </w:r>
      <w:r>
        <w:t xml:space="preserve">land use change itself (refs). </w:t>
      </w:r>
      <w:commentRangeEnd w:id="4"/>
      <w:r w:rsidR="00B27EBA">
        <w:rPr>
          <w:rStyle w:val="CommentReference"/>
        </w:rPr>
        <w:commentReference w:id="4"/>
      </w:r>
    </w:p>
    <w:p w14:paraId="0F96387B" w14:textId="2D2E6F64" w:rsidR="00C23CB5" w:rsidRDefault="00C23CB5" w:rsidP="00C23CB5">
      <w:r>
        <w:rPr>
          <w:b/>
          <w:bCs/>
        </w:rPr>
        <w:t>Last Intro paragraph:</w:t>
      </w:r>
      <w:r>
        <w:t xml:space="preserve"> </w:t>
      </w:r>
      <w:r w:rsidR="00B27EBA">
        <w:t xml:space="preserve">With a focus </w:t>
      </w:r>
      <w:r>
        <w:t xml:space="preserve">on bumble bees and hoverflies as </w:t>
      </w:r>
      <w:r w:rsidR="00B27EBA">
        <w:t xml:space="preserve">indicators </w:t>
      </w:r>
      <w:r>
        <w:t>of urban pollinator biodiversity, we use</w:t>
      </w:r>
      <w:r w:rsidR="0091751A">
        <w:t xml:space="preserve"> NHC’s</w:t>
      </w:r>
      <w:r>
        <w:t xml:space="preserve"> to test two hypotheses that </w:t>
      </w:r>
      <w:r w:rsidR="00E4404F">
        <w:t>link</w:t>
      </w:r>
      <w:r>
        <w:t xml:space="preserve"> among city differences</w:t>
      </w:r>
      <w:ins w:id="5" w:author="Risa Sargent" w:date="2023-04-05T10:08:00Z">
        <w:r w:rsidR="00B27EBA">
          <w:t xml:space="preserve"> (in?)</w:t>
        </w:r>
      </w:ins>
      <w:r>
        <w:t xml:space="preserve"> to landscape-scale urban biodiversity </w:t>
      </w:r>
      <w:commentRangeStart w:id="6"/>
      <w:r>
        <w:t>conservation</w:t>
      </w:r>
      <w:commentRangeEnd w:id="6"/>
      <w:r w:rsidR="00B27EBA">
        <w:rPr>
          <w:rStyle w:val="CommentReference"/>
        </w:rPr>
        <w:commentReference w:id="6"/>
      </w:r>
      <w:r>
        <w:t xml:space="preserve">. First, we test the hypothesis that undeveloped natural habitats embedded in </w:t>
      </w:r>
      <w:r w:rsidR="00120EEE">
        <w:t xml:space="preserve">the </w:t>
      </w:r>
      <w:r>
        <w:t>urban landscape</w:t>
      </w:r>
      <w:ins w:id="7" w:author="Risa Sargent" w:date="2023-04-05T10:09:00Z">
        <w:r w:rsidR="00FB5752">
          <w:t xml:space="preserve">, such as…, </w:t>
        </w:r>
      </w:ins>
      <w:r>
        <w:t xml:space="preserve"> are favourable for pollinator </w:t>
      </w:r>
      <w:commentRangeStart w:id="8"/>
      <w:r>
        <w:t xml:space="preserve">population growth </w:t>
      </w:r>
      <w:commentRangeEnd w:id="8"/>
      <w:r w:rsidR="00FB5752">
        <w:rPr>
          <w:rStyle w:val="CommentReference"/>
        </w:rPr>
        <w:commentReference w:id="8"/>
      </w:r>
      <w:r>
        <w:t xml:space="preserve">and, simultaneously, </w:t>
      </w:r>
      <w:r w:rsidR="00120EEE">
        <w:t xml:space="preserve">that </w:t>
      </w:r>
      <w:del w:id="9" w:author="Risa Sargent" w:date="2023-04-05T10:09:00Z">
        <w:r w:rsidR="0091751A" w:rsidDel="002048F4">
          <w:delText>increased</w:delText>
        </w:r>
        <w:r w:rsidR="00E54BCB" w:rsidDel="002048F4">
          <w:delText xml:space="preserve"> </w:delText>
        </w:r>
      </w:del>
      <w:ins w:id="10" w:author="Risa Sargent" w:date="2023-04-05T10:09:00Z">
        <w:r w:rsidR="002048F4">
          <w:t xml:space="preserve">cities that </w:t>
        </w:r>
      </w:ins>
      <w:ins w:id="11" w:author="Risa Sargent" w:date="2023-04-05T10:10:00Z">
        <w:r w:rsidR="002048F4">
          <w:t>harbour a greater overal</w:t>
        </w:r>
        <w:r w:rsidR="00B82C91">
          <w:t>l</w:t>
        </w:r>
      </w:ins>
      <w:ins w:id="12" w:author="Risa Sargent" w:date="2023-04-05T10:09:00Z">
        <w:r w:rsidR="002048F4">
          <w:t xml:space="preserve"> </w:t>
        </w:r>
      </w:ins>
      <w:r w:rsidR="00E4404F">
        <w:t>area</w:t>
      </w:r>
      <w:r w:rsidR="00E54BCB">
        <w:t xml:space="preserve"> of </w:t>
      </w:r>
      <w:commentRangeStart w:id="13"/>
      <w:r w:rsidR="00E54BCB">
        <w:t>favourable</w:t>
      </w:r>
      <w:commentRangeEnd w:id="13"/>
      <w:r w:rsidR="002048F4">
        <w:rPr>
          <w:rStyle w:val="CommentReference"/>
        </w:rPr>
        <w:commentReference w:id="13"/>
      </w:r>
      <w:r w:rsidR="00E54BCB">
        <w:t xml:space="preserve"> </w:t>
      </w:r>
      <w:r w:rsidR="00CF10C4">
        <w:t xml:space="preserve">natural </w:t>
      </w:r>
      <w:r w:rsidR="00E54BCB">
        <w:t xml:space="preserve">habitat </w:t>
      </w:r>
      <w:commentRangeStart w:id="14"/>
      <w:del w:id="15" w:author="Risa Sargent" w:date="2023-04-05T10:10:00Z">
        <w:r w:rsidR="00E54BCB" w:rsidDel="00B82C91">
          <w:delText xml:space="preserve">in the </w:delText>
        </w:r>
        <w:r w:rsidR="00CF10C4" w:rsidDel="00B82C91">
          <w:delText>broad</w:delText>
        </w:r>
        <w:r w:rsidR="00E4404F" w:rsidDel="00B82C91">
          <w:delText xml:space="preserve"> </w:delText>
        </w:r>
        <w:r w:rsidR="00E54BCB" w:rsidDel="00B82C91">
          <w:delText xml:space="preserve">landscape </w:delText>
        </w:r>
      </w:del>
      <w:r w:rsidR="00E54BCB">
        <w:t xml:space="preserve">mediates species conservation </w:t>
      </w:r>
      <w:commentRangeEnd w:id="14"/>
      <w:r w:rsidR="00B82C91">
        <w:rPr>
          <w:rStyle w:val="CommentReference"/>
        </w:rPr>
        <w:commentReference w:id="14"/>
      </w:r>
      <w:commentRangeStart w:id="16"/>
      <w:commentRangeStart w:id="17"/>
      <w:r w:rsidR="00E54BCB">
        <w:t xml:space="preserve">by </w:t>
      </w:r>
      <w:commentRangeStart w:id="18"/>
      <w:r w:rsidR="000C7484">
        <w:t>compensating</w:t>
      </w:r>
      <w:commentRangeEnd w:id="18"/>
      <w:r w:rsidR="00B82C91">
        <w:rPr>
          <w:rStyle w:val="CommentReference"/>
        </w:rPr>
        <w:commentReference w:id="18"/>
      </w:r>
      <w:r w:rsidR="000C7484">
        <w:t xml:space="preserve"> for local </w:t>
      </w:r>
      <w:r w:rsidR="00CF10C4">
        <w:t xml:space="preserve">subpopulation </w:t>
      </w:r>
      <w:r w:rsidR="000C7484">
        <w:t>extinctions</w:t>
      </w:r>
      <w:commentRangeEnd w:id="16"/>
      <w:r w:rsidR="000C02DC">
        <w:rPr>
          <w:rStyle w:val="CommentReference"/>
        </w:rPr>
        <w:commentReference w:id="16"/>
      </w:r>
      <w:commentRangeEnd w:id="17"/>
      <w:r w:rsidR="007B6714">
        <w:rPr>
          <w:rStyle w:val="CommentReference"/>
        </w:rPr>
        <w:commentReference w:id="17"/>
      </w:r>
      <w:r w:rsidR="00E54BCB">
        <w:t>.</w:t>
      </w:r>
      <w:r w:rsidR="00CB17CC">
        <w:t xml:space="preserve"> </w:t>
      </w:r>
      <w:r>
        <w:t xml:space="preserve">Second, </w:t>
      </w:r>
      <w:r w:rsidRPr="00E4404F">
        <w:rPr>
          <w:strike/>
        </w:rPr>
        <w:t xml:space="preserve">while accounting for natural habitat area in the urban landscape, </w:t>
      </w:r>
      <w:r>
        <w:t xml:space="preserve">we use relative income as a proxy measure to test the </w:t>
      </w:r>
      <w:commentRangeStart w:id="19"/>
      <w:r>
        <w:t>hypothesis that high plant diversity is favourable for pollinator population growth and</w:t>
      </w:r>
      <w:r w:rsidR="00E4404F">
        <w:t>,</w:t>
      </w:r>
      <w:commentRangeEnd w:id="19"/>
      <w:r w:rsidR="002B65DD">
        <w:rPr>
          <w:rStyle w:val="CommentReference"/>
        </w:rPr>
        <w:commentReference w:id="19"/>
      </w:r>
      <w:r w:rsidR="00E4404F">
        <w:t xml:space="preserve"> simultaneously</w:t>
      </w:r>
      <w:r>
        <w:t xml:space="preserve">, </w:t>
      </w:r>
      <w:r w:rsidR="00CB17CC">
        <w:t xml:space="preserve">that </w:t>
      </w:r>
      <w:r w:rsidR="0091751A">
        <w:t xml:space="preserve">higher </w:t>
      </w:r>
      <w:r w:rsidR="00CB17CC">
        <w:t>average plant diversity across a</w:t>
      </w:r>
      <w:r w:rsidR="00CF10C4">
        <w:t xml:space="preserve"> </w:t>
      </w:r>
      <w:r w:rsidR="00CB17CC">
        <w:t xml:space="preserve">landscape mediates species conservation by </w:t>
      </w:r>
      <w:r w:rsidR="000C7484">
        <w:t xml:space="preserve">similarly promoting </w:t>
      </w:r>
      <w:r w:rsidR="0091751A">
        <w:t xml:space="preserve">establishment of </w:t>
      </w:r>
      <w:r w:rsidR="000C7484">
        <w:t>robust subpopulations that may compensate for local extinctions</w:t>
      </w:r>
      <w:r>
        <w:t xml:space="preserve">. If these sets of hypotheses are true, we predict that occupancy of </w:t>
      </w:r>
      <w:r w:rsidR="00CF10C4">
        <w:t xml:space="preserve">urban </w:t>
      </w:r>
      <w:r w:rsidR="007F6E5A">
        <w:t>landscapes</w:t>
      </w:r>
      <w:r>
        <w:t xml:space="preserve"> within the range of each pollinator species </w:t>
      </w:r>
      <w:r w:rsidR="00CF10C4">
        <w:t>is</w:t>
      </w:r>
      <w:r>
        <w:t xml:space="preserve"> positively associated with </w:t>
      </w:r>
      <w:r w:rsidR="007F6E5A">
        <w:t xml:space="preserve">total </w:t>
      </w:r>
      <w:r>
        <w:t xml:space="preserve">natural habitat area and average income. Further, </w:t>
      </w:r>
      <w:r w:rsidR="00CB17CC">
        <w:t xml:space="preserve">by testing for a negative correlation between species-specific effects of natural habitat area </w:t>
      </w:r>
      <w:r w:rsidR="00A270FC">
        <w:t xml:space="preserve">on occupancy </w:t>
      </w:r>
      <w:r w:rsidR="00CB17CC">
        <w:t xml:space="preserve">and species-specific range wide occupancy rates, </w:t>
      </w:r>
      <w:r>
        <w:t xml:space="preserve">we </w:t>
      </w:r>
      <w:r w:rsidR="00CB17CC">
        <w:t>assess</w:t>
      </w:r>
      <w:r>
        <w:t xml:space="preserve"> the secondary hypothesis that</w:t>
      </w:r>
      <w:r w:rsidR="007F6E5A">
        <w:t xml:space="preserve"> </w:t>
      </w:r>
      <w:r w:rsidR="00FE2EE2">
        <w:t xml:space="preserve">occupancy rates of rare (versus common) species are more dependent on the </w:t>
      </w:r>
      <w:r w:rsidR="00A270FC">
        <w:t>total natural habitat area</w:t>
      </w:r>
      <w:r w:rsidR="00A270FC">
        <w:t xml:space="preserve"> in the urban landscape</w:t>
      </w:r>
      <w:r w:rsidR="00FE2EE2">
        <w:t>.</w:t>
      </w:r>
      <w:r>
        <w:t xml:space="preserve"> </w:t>
      </w:r>
    </w:p>
    <w:p w14:paraId="55006DD9" w14:textId="522F8B26" w:rsidR="000A5991" w:rsidRDefault="00F70DAB" w:rsidP="00C23CB5">
      <w:r>
        <w:t>First, we test the hypothesis that undeveloped natural habitats embedded in the urban landscape, such as</w:t>
      </w:r>
      <w:proofErr w:type="gramStart"/>
      <w:r>
        <w:t>…,  are</w:t>
      </w:r>
      <w:proofErr w:type="gramEnd"/>
      <w:r>
        <w:t xml:space="preserve"> favourable for </w:t>
      </w:r>
      <w:r w:rsidR="00282F28">
        <w:t xml:space="preserve">(local?) </w:t>
      </w:r>
      <w:r>
        <w:t>pollinator occupancy and, simultaneously, that</w:t>
      </w:r>
      <w:r w:rsidR="000A5991">
        <w:t xml:space="preserve"> greater </w:t>
      </w:r>
      <w:r w:rsidR="000A5991">
        <w:t>overall area of natural habitat</w:t>
      </w:r>
      <w:r>
        <w:t xml:space="preserve"> </w:t>
      </w:r>
      <w:r w:rsidR="000A5991">
        <w:t xml:space="preserve">in the </w:t>
      </w:r>
      <w:r w:rsidR="00C77C37">
        <w:t>urban landscape</w:t>
      </w:r>
      <w:r w:rsidR="000A5991">
        <w:t xml:space="preserve"> compensates for local extinctions thereby driving higher</w:t>
      </w:r>
      <w:r w:rsidR="00C77C37">
        <w:t xml:space="preserve"> </w:t>
      </w:r>
      <w:r w:rsidR="000A5991">
        <w:t>landscape-scale pollinator occupancy rates</w:t>
      </w:r>
      <w:r w:rsidR="00282F28">
        <w:t>.</w:t>
      </w:r>
      <w:r w:rsidR="000A5991">
        <w:t xml:space="preserve"> </w:t>
      </w:r>
    </w:p>
    <w:p w14:paraId="0FAE4D60" w14:textId="7257E388" w:rsidR="00282F28" w:rsidRDefault="000A5991" w:rsidP="00C23CB5">
      <w:r>
        <w:t xml:space="preserve">Second, using income as a proxy measure for plant diversity and management resources, we test the hypothesis that higher income is favourable </w:t>
      </w:r>
      <w:r>
        <w:t>for (local?) pollinator occupancy</w:t>
      </w:r>
      <w:r w:rsidRPr="000A5991">
        <w:t xml:space="preserve"> </w:t>
      </w:r>
      <w:r>
        <w:t>and, simultaneously,</w:t>
      </w:r>
      <w:r>
        <w:t xml:space="preserve"> that </w:t>
      </w:r>
      <w:r>
        <w:lastRenderedPageBreak/>
        <w:t xml:space="preserve">higher average income across an urban landscape </w:t>
      </w:r>
      <w:r>
        <w:t>compensates for local extinctions</w:t>
      </w:r>
      <w:r w:rsidRPr="000A5991">
        <w:t xml:space="preserve"> </w:t>
      </w:r>
      <w:r>
        <w:t xml:space="preserve">thereby driving higher landscape-scale pollinator occupancy rates. </w:t>
      </w:r>
    </w:p>
    <w:p w14:paraId="1FEE3C2C" w14:textId="26DB7840" w:rsidR="00F70DAB" w:rsidRDefault="00F70DAB" w:rsidP="00C23CB5">
      <w:r>
        <w:t xml:space="preserve">landscape-scale pollinator occupancy is higher in </w:t>
      </w:r>
      <w:r w:rsidR="002F60F8">
        <w:t>urban landscapes</w:t>
      </w:r>
      <w:r>
        <w:t xml:space="preserve"> that harbour a greater overall area of natural habitat because </w:t>
      </w:r>
      <w:r w:rsidR="002F60F8">
        <w:t>this</w:t>
      </w:r>
      <w:r>
        <w:t xml:space="preserve"> may enable additional populations in the landscape to compensate for local subpopulation extinctions.</w:t>
      </w:r>
      <w:r w:rsidR="000A5991">
        <w:t xml:space="preserve"> </w:t>
      </w:r>
    </w:p>
    <w:p w14:paraId="70C73F7C" w14:textId="77777777" w:rsidR="000A5991" w:rsidRDefault="000A5991" w:rsidP="00C23CB5"/>
    <w:p w14:paraId="253A4F8A" w14:textId="3AD906ED" w:rsidR="00CB17CC" w:rsidRDefault="00CB17CC" w:rsidP="00CB17CC">
      <w:r>
        <w:rPr>
          <w:b/>
          <w:bCs/>
        </w:rPr>
        <w:t xml:space="preserve">First Discussion paragraph: </w:t>
      </w:r>
      <w:r>
        <w:t xml:space="preserve">While previous studies have identified drivers of </w:t>
      </w:r>
      <w:commentRangeStart w:id="20"/>
      <w:r>
        <w:t xml:space="preserve">locally observed </w:t>
      </w:r>
      <w:commentRangeEnd w:id="20"/>
      <w:r w:rsidR="00F12138">
        <w:rPr>
          <w:rStyle w:val="CommentReference"/>
        </w:rPr>
        <w:commentReference w:id="20"/>
      </w:r>
      <w:r>
        <w:t xml:space="preserve">urban pollinator biodiversity, </w:t>
      </w:r>
      <w:r w:rsidR="00845498">
        <w:t>to our knowledge this is</w:t>
      </w:r>
      <w:r>
        <w:t xml:space="preserve"> the first study </w:t>
      </w:r>
      <w:r w:rsidR="00845498">
        <w:t>to</w:t>
      </w:r>
      <w:r>
        <w:t xml:space="preserve"> </w:t>
      </w:r>
      <w:r w:rsidR="00845498">
        <w:t xml:space="preserve">use an across city comparison </w:t>
      </w:r>
      <w:r>
        <w:t xml:space="preserve">to test whether </w:t>
      </w:r>
      <w:r w:rsidR="00845498">
        <w:t>two proxies for pollinator habitat (natural area and neighbourhood income)</w:t>
      </w:r>
      <w:r>
        <w:t xml:space="preserve"> </w:t>
      </w:r>
      <w:r w:rsidR="00845498">
        <w:t>predict</w:t>
      </w:r>
      <w:r>
        <w:t xml:space="preserve"> biodiversity patterns </w:t>
      </w:r>
      <w:r w:rsidR="00845498">
        <w:t>across</w:t>
      </w:r>
      <w:r>
        <w:t xml:space="preserve"> broad spatial and temporal scales. We found that </w:t>
      </w:r>
      <w:r w:rsidR="001F0AFE">
        <w:t xml:space="preserve">individual </w:t>
      </w:r>
      <w:r>
        <w:t>bumble bee species show wide variation in their responses to natural habitat area</w:t>
      </w:r>
      <w:r w:rsidR="00FE2EE2">
        <w:t xml:space="preserve"> in the urban landscape</w:t>
      </w:r>
      <w:r>
        <w:t xml:space="preserve">, however, our results indicate that the occupancy rate of the average bumble bee species does not have a strong association with </w:t>
      </w:r>
      <w:r w:rsidR="00D812BA">
        <w:t xml:space="preserve">total </w:t>
      </w:r>
      <w:r>
        <w:t xml:space="preserve">natural habitat area. On the other hand, our results identify a weak positive association between bumble bee occupancy rates and relative income </w:t>
      </w:r>
      <w:r w:rsidR="00D812BA">
        <w:t xml:space="preserve">of the urban landscape </w:t>
      </w:r>
      <w:r>
        <w:t>(</w:t>
      </w:r>
      <w:r w:rsidR="00845498">
        <w:t xml:space="preserve">a </w:t>
      </w:r>
      <w:r>
        <w:t>proxy measure for plant diversity</w:t>
      </w:r>
      <w:r w:rsidR="00D812BA">
        <w:t xml:space="preserve"> and vegetation management resources</w:t>
      </w:r>
      <w:r>
        <w:t xml:space="preserve">), </w:t>
      </w:r>
      <w:r w:rsidR="00D812BA">
        <w:t>highlighting</w:t>
      </w:r>
      <w:r>
        <w:t xml:space="preserve"> that investment in management of the vegetation in the matrix of the anthropogenic landscape itself, separate from inclusion of large areas of undeveloped habitat, is a key component of urban pollinator conservation</w:t>
      </w:r>
      <w:r>
        <w:t xml:space="preserve">. Interestingly, </w:t>
      </w:r>
      <w:r w:rsidR="00052AC5">
        <w:t>we found</w:t>
      </w:r>
      <w:r>
        <w:t xml:space="preserve"> </w:t>
      </w:r>
      <w:r w:rsidR="00052AC5">
        <w:t>the</w:t>
      </w:r>
      <w:r>
        <w:t xml:space="preserve"> opposite pattern for hoverflies</w:t>
      </w:r>
      <w:r w:rsidR="00052AC5">
        <w:t xml:space="preserve">, with hoverflies </w:t>
      </w:r>
      <w:r w:rsidR="00D812BA">
        <w:t>exhibiting</w:t>
      </w:r>
      <w:r w:rsidR="00052AC5">
        <w:t xml:space="preserve"> a</w:t>
      </w:r>
      <w:r>
        <w:t xml:space="preserve"> positive association between </w:t>
      </w:r>
      <w:r w:rsidR="00D812BA">
        <w:t xml:space="preserve">total </w:t>
      </w:r>
      <w:r>
        <w:t xml:space="preserve">natural habitat area and landscape-scale occupancy. This result emphasizes that natural habitat remnants such as </w:t>
      </w:r>
      <w:r w:rsidR="00EE2846">
        <w:t xml:space="preserve">urban </w:t>
      </w:r>
      <w:r>
        <w:t xml:space="preserve">greenbelts and nature reserves </w:t>
      </w:r>
      <w:r w:rsidR="00586410">
        <w:t>remain</w:t>
      </w:r>
      <w:r>
        <w:t xml:space="preserve"> essential for some pollinator taxa to persist. Together, </w:t>
      </w:r>
      <w:r w:rsidR="00052AC5">
        <w:t xml:space="preserve">our </w:t>
      </w:r>
      <w:r>
        <w:t xml:space="preserve">results indicate that drivers </w:t>
      </w:r>
      <w:r w:rsidR="00052AC5">
        <w:t>of</w:t>
      </w:r>
      <w:r>
        <w:t xml:space="preserve"> local </w:t>
      </w:r>
      <w:r>
        <w:t>pollinator abundance and diversity</w:t>
      </w:r>
      <w:r w:rsidR="00FE2EE2">
        <w:t xml:space="preserve"> also operate at larger spatial and temporal scales</w:t>
      </w:r>
      <w:r>
        <w:t>, mediating landscape</w:t>
      </w:r>
      <w:r w:rsidR="00D812BA">
        <w:t>-</w:t>
      </w:r>
      <w:r>
        <w:t xml:space="preserve">scale urban pollinator </w:t>
      </w:r>
      <w:r w:rsidR="00D812BA">
        <w:t>occupancy</w:t>
      </w:r>
      <w:r w:rsidR="00EE2846">
        <w:t xml:space="preserve"> – </w:t>
      </w:r>
      <w:r>
        <w:t xml:space="preserve">although with different drivers and the strength of the effect varying among species and taxonomic groups. </w:t>
      </w:r>
      <w:r w:rsidR="00CF10C4">
        <w:t xml:space="preserve">Here we discuss assumptions </w:t>
      </w:r>
      <w:r w:rsidR="00D812BA">
        <w:t xml:space="preserve">and limitations </w:t>
      </w:r>
      <w:r w:rsidR="00CF10C4">
        <w:t xml:space="preserve">of our </w:t>
      </w:r>
      <w:r w:rsidR="00EE2846">
        <w:t>data and analysis as well as the implications of these results for urban biodiversity conservation applications and, moreover, for our understanding of the spatiotemporal scale dependence of biodiversity patterns.</w:t>
      </w:r>
    </w:p>
    <w:p w14:paraId="3D71E862" w14:textId="147B3191" w:rsidR="00C75069" w:rsidRDefault="00CB17CC" w:rsidP="00CB17CC">
      <w:r>
        <w:rPr>
          <w:b/>
          <w:bCs/>
        </w:rPr>
        <w:t xml:space="preserve">Last Discussion paragraph: </w:t>
      </w:r>
      <w:r w:rsidR="0056311B">
        <w:t>Much of urban ecology</w:t>
      </w:r>
      <w:r w:rsidR="001F0AFE">
        <w:t xml:space="preserve"> and conservation science</w:t>
      </w:r>
      <w:r w:rsidR="0056311B">
        <w:t xml:space="preserve">, and ecology generally, is focused on quantifying biodiversity metrics at </w:t>
      </w:r>
      <w:r w:rsidR="00920C15">
        <w:t xml:space="preserve">a </w:t>
      </w:r>
      <w:r w:rsidR="0056311B">
        <w:t>local scale, assuming that local populations and communities are spatially closed and isolated (</w:t>
      </w:r>
      <w:proofErr w:type="spellStart"/>
      <w:r w:rsidR="0056311B">
        <w:t>Leibold</w:t>
      </w:r>
      <w:proofErr w:type="spellEnd"/>
      <w:r w:rsidR="0056311B">
        <w:t xml:space="preserve"> et al., 2004; Chase et al., 2020). </w:t>
      </w:r>
      <w:r>
        <w:t xml:space="preserve">With this study we </w:t>
      </w:r>
      <w:r w:rsidR="001F0AFE">
        <w:t xml:space="preserve">examined relationships between the environment and species occupancy at multiple broader spatial scales to </w:t>
      </w:r>
      <w:r>
        <w:t xml:space="preserve">test the hypothesis that city-wide landscape </w:t>
      </w:r>
      <w:r w:rsidR="00EE2846">
        <w:t xml:space="preserve">quality </w:t>
      </w:r>
      <w:r>
        <w:t>mediate</w:t>
      </w:r>
      <w:r w:rsidR="00EE2846">
        <w:t>s</w:t>
      </w:r>
      <w:r>
        <w:t xml:space="preserve"> city-wide </w:t>
      </w:r>
      <w:r w:rsidR="00920C15">
        <w:t xml:space="preserve">pollinator </w:t>
      </w:r>
      <w:r>
        <w:t>biodiversity.</w:t>
      </w:r>
      <w:r w:rsidR="000C7484">
        <w:t xml:space="preserve"> </w:t>
      </w:r>
      <w:r>
        <w:t xml:space="preserve">For hoverflies, </w:t>
      </w:r>
      <w:r w:rsidR="0091751A">
        <w:t xml:space="preserve">urban </w:t>
      </w:r>
      <w:r w:rsidR="0056311B">
        <w:t>landscape</w:t>
      </w:r>
      <w:r w:rsidR="000C7484">
        <w:t>s with</w:t>
      </w:r>
      <w:r w:rsidR="0056311B">
        <w:t xml:space="preserve"> </w:t>
      </w:r>
      <w:r w:rsidR="000C7484">
        <w:t xml:space="preserve">larger amounts of natural habitat area </w:t>
      </w:r>
      <w:commentRangeStart w:id="21"/>
      <w:r>
        <w:t>sustain</w:t>
      </w:r>
      <w:r w:rsidR="000C7484">
        <w:t xml:space="preserve"> </w:t>
      </w:r>
      <w:r>
        <w:t>groups of interconnected populations</w:t>
      </w:r>
      <w:commentRangeEnd w:id="21"/>
      <w:r w:rsidR="00920C15">
        <w:rPr>
          <w:rStyle w:val="CommentReference"/>
        </w:rPr>
        <w:commentReference w:id="21"/>
      </w:r>
      <w:r w:rsidR="000C7484">
        <w:t>,</w:t>
      </w:r>
      <w:r>
        <w:t xml:space="preserve"> </w:t>
      </w:r>
      <w:r w:rsidR="000C7484">
        <w:t>while</w:t>
      </w:r>
      <w:r>
        <w:t xml:space="preserve"> for bumble bees</w:t>
      </w:r>
      <w:r w:rsidR="000C07DE">
        <w:t xml:space="preserve">, </w:t>
      </w:r>
      <w:r>
        <w:t xml:space="preserve">affluent </w:t>
      </w:r>
      <w:r w:rsidR="0091751A">
        <w:t xml:space="preserve">urban </w:t>
      </w:r>
      <w:r>
        <w:t xml:space="preserve">landscapes with presumably more resources to invest in vegetation </w:t>
      </w:r>
      <w:r w:rsidR="00173F74">
        <w:t xml:space="preserve">cover and </w:t>
      </w:r>
      <w:r>
        <w:t>management</w:t>
      </w:r>
      <w:r w:rsidR="000C7484">
        <w:t xml:space="preserve"> –</w:t>
      </w:r>
      <w:r>
        <w:t xml:space="preserve"> including in the developed urban matrix </w:t>
      </w:r>
      <w:r w:rsidR="0056311B">
        <w:t xml:space="preserve">itself </w:t>
      </w:r>
      <w:r w:rsidR="000C7484">
        <w:t xml:space="preserve">– </w:t>
      </w:r>
      <w:r>
        <w:t xml:space="preserve">sustain groups of interconnected populations. Thus, the fate of a </w:t>
      </w:r>
      <w:r w:rsidR="0056311B">
        <w:t>species</w:t>
      </w:r>
      <w:r w:rsidR="00C75069">
        <w:t xml:space="preserve"> in the landscape</w:t>
      </w:r>
      <w:r>
        <w:t xml:space="preserve"> is mediated</w:t>
      </w:r>
      <w:r w:rsidRPr="0027792D">
        <w:t xml:space="preserve"> </w:t>
      </w:r>
      <w:r w:rsidR="00C75069">
        <w:t xml:space="preserve">not just by </w:t>
      </w:r>
      <w:r w:rsidR="007B6714">
        <w:t xml:space="preserve">the local demography of a subpopulation, </w:t>
      </w:r>
      <w:r w:rsidR="00C75069">
        <w:t xml:space="preserve">but also </w:t>
      </w:r>
      <w:r>
        <w:t xml:space="preserve">by the </w:t>
      </w:r>
      <w:r w:rsidR="00173F74">
        <w:t xml:space="preserve">broader </w:t>
      </w:r>
      <w:r>
        <w:t xml:space="preserve">environment </w:t>
      </w:r>
      <w:r w:rsidR="001F0AFE">
        <w:t xml:space="preserve">collectively </w:t>
      </w:r>
      <w:r>
        <w:t xml:space="preserve">experienced by </w:t>
      </w:r>
      <w:r w:rsidR="001F0AFE">
        <w:t xml:space="preserve">all </w:t>
      </w:r>
      <w:r w:rsidR="00C75069">
        <w:t>subpopulations</w:t>
      </w:r>
      <w:r w:rsidR="007B6714">
        <w:t xml:space="preserve"> (as is suggested by metapopulation and metacommunity perspectives) (</w:t>
      </w:r>
      <w:proofErr w:type="spellStart"/>
      <w:r w:rsidR="007B6714">
        <w:t>Leibold</w:t>
      </w:r>
      <w:proofErr w:type="spellEnd"/>
      <w:r w:rsidR="007B6714">
        <w:t xml:space="preserve"> et al., 2004; Chase et al., 2020)</w:t>
      </w:r>
      <w:r w:rsidR="0091751A">
        <w:t xml:space="preserve">. The properties of the broader overall landscape may </w:t>
      </w:r>
      <w:r w:rsidR="000C02DC">
        <w:t>influence</w:t>
      </w:r>
      <w:r w:rsidR="0091751A">
        <w:t xml:space="preserve"> </w:t>
      </w:r>
      <w:r w:rsidR="007B6714">
        <w:t xml:space="preserve">landscape-scale </w:t>
      </w:r>
      <w:r w:rsidR="000C02DC">
        <w:t>species</w:t>
      </w:r>
      <w:r w:rsidR="0091751A">
        <w:t xml:space="preserve"> persistence by </w:t>
      </w:r>
      <w:r w:rsidR="00173F74">
        <w:t>moderating the degree to which subpopulations can compensate for local extinctions due to environmental or demographic stochasticity</w:t>
      </w:r>
      <w:r w:rsidR="00EE2846">
        <w:t xml:space="preserve"> (</w:t>
      </w:r>
      <w:proofErr w:type="spellStart"/>
      <w:r w:rsidR="00EE2846">
        <w:t>Leibold</w:t>
      </w:r>
      <w:proofErr w:type="spellEnd"/>
      <w:r w:rsidR="00EE2846">
        <w:t xml:space="preserve"> et al., 2004; Chase et al., 2020)</w:t>
      </w:r>
      <w:r w:rsidR="00173F74">
        <w:t xml:space="preserve">. </w:t>
      </w:r>
      <w:r>
        <w:t xml:space="preserve">The conclusions from </w:t>
      </w:r>
      <w:r w:rsidR="0056311B">
        <w:t>this</w:t>
      </w:r>
      <w:r>
        <w:t xml:space="preserve"> cross-landscape analys</w:t>
      </w:r>
      <w:r w:rsidR="0056311B">
        <w:t>i</w:t>
      </w:r>
      <w:r>
        <w:t xml:space="preserve">s </w:t>
      </w:r>
      <w:r w:rsidR="00C75069">
        <w:t xml:space="preserve">call for increased consideration of the interplay between local population and community dynamics with landscape to </w:t>
      </w:r>
      <w:r w:rsidR="00C75069">
        <w:lastRenderedPageBreak/>
        <w:t>regional dynamics. In application, this demands that local urban habitat restoration and enhancement</w:t>
      </w:r>
      <w:r w:rsidR="000C02DC">
        <w:t>s</w:t>
      </w:r>
      <w:r w:rsidR="00C75069">
        <w:t xml:space="preserve"> coordinate with city-wide policy and planning to ensure long-term success of species conservation.</w:t>
      </w:r>
    </w:p>
    <w:p w14:paraId="5A2ECA69" w14:textId="6A431C91" w:rsidR="00CB17CC" w:rsidRDefault="00CB17CC" w:rsidP="00CB17CC"/>
    <w:p w14:paraId="6A600B1D" w14:textId="5998E8FB" w:rsidR="00C575A5" w:rsidRDefault="00C575A5"/>
    <w:sectPr w:rsidR="00C575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sa Sargent" w:date="2023-04-05T09:59:00Z" w:initials="RS">
    <w:p w14:paraId="3D33B0C7" w14:textId="77777777" w:rsidR="00D936C1" w:rsidRDefault="00D936C1">
      <w:pPr>
        <w:pStyle w:val="CommentText"/>
      </w:pPr>
      <w:r>
        <w:rPr>
          <w:rStyle w:val="CommentReference"/>
        </w:rPr>
        <w:annotationRef/>
      </w:r>
      <w:r>
        <w:t>This is accurate but unwieldy… can you reduce words for a simpler message?</w:t>
      </w:r>
    </w:p>
    <w:p w14:paraId="54CDBF77" w14:textId="77777777" w:rsidR="00D936C1" w:rsidRDefault="00D936C1">
      <w:pPr>
        <w:pStyle w:val="CommentText"/>
      </w:pPr>
    </w:p>
    <w:p w14:paraId="659E675E" w14:textId="65494338" w:rsidR="00D936C1" w:rsidRDefault="00D936C1">
      <w:pPr>
        <w:pStyle w:val="CommentText"/>
      </w:pPr>
      <w:r>
        <w:t>e.g. ‘Pollinator occupancy rates in urban areas associated with natural habitat and income’</w:t>
      </w:r>
    </w:p>
  </w:comment>
  <w:comment w:id="4" w:author="Risa Sargent" w:date="2023-04-05T10:06:00Z" w:initials="RS">
    <w:p w14:paraId="49D6C9E5" w14:textId="3D0B23E9" w:rsidR="00B27EBA" w:rsidRDefault="00B27EBA">
      <w:pPr>
        <w:pStyle w:val="CommentText"/>
      </w:pPr>
      <w:r>
        <w:rPr>
          <w:rStyle w:val="CommentReference"/>
        </w:rPr>
        <w:annotationRef/>
      </w:r>
      <w:r>
        <w:t>This is good, maybe you can put more of a point on it (… which have already been shown to be exceptionally sensitive to land use change…</w:t>
      </w:r>
    </w:p>
  </w:comment>
  <w:comment w:id="6" w:author="Risa Sargent" w:date="2023-04-05T10:08:00Z" w:initials="RS">
    <w:p w14:paraId="219EE545" w14:textId="6B5EB21F" w:rsidR="00B27EBA" w:rsidRDefault="00B27EBA">
      <w:pPr>
        <w:pStyle w:val="CommentText"/>
      </w:pPr>
      <w:r>
        <w:rPr>
          <w:rStyle w:val="CommentReference"/>
        </w:rPr>
        <w:annotationRef/>
      </w:r>
      <w:r>
        <w:t>I see why this is here, but it might be a bit much for one sentence. Can you break the idea up – we need to understand the drivers of change in order to implement successful consveration strategies?</w:t>
      </w:r>
    </w:p>
  </w:comment>
  <w:comment w:id="8" w:author="Risa Sargent" w:date="2023-04-05T10:09:00Z" w:initials="RS">
    <w:p w14:paraId="586E28F3" w14:textId="15ECBBD4" w:rsidR="00FB5752" w:rsidRDefault="00FB5752">
      <w:pPr>
        <w:pStyle w:val="CommentText"/>
      </w:pPr>
      <w:r>
        <w:rPr>
          <w:rStyle w:val="CommentReference"/>
        </w:rPr>
        <w:annotationRef/>
      </w:r>
      <w:r>
        <w:t>Can you test this? Do you mean occupancy? Or maybe abundance/diversity?</w:t>
      </w:r>
      <w:r w:rsidR="00677092">
        <w:t xml:space="preserve"> What is occupancy a realistic proxy for in your study?</w:t>
      </w:r>
    </w:p>
  </w:comment>
  <w:comment w:id="13" w:author="Risa Sargent" w:date="2023-04-05T10:10:00Z" w:initials="RS">
    <w:p w14:paraId="020275DA" w14:textId="2AEEA617" w:rsidR="002048F4" w:rsidRDefault="002048F4">
      <w:pPr>
        <w:pStyle w:val="CommentText"/>
      </w:pPr>
      <w:r>
        <w:rPr>
          <w:rStyle w:val="CommentReference"/>
        </w:rPr>
        <w:annotationRef/>
      </w:r>
      <w:r>
        <w:t>Be careful here, this is an assumption – either delete or be sure to justify/explain (?)</w:t>
      </w:r>
    </w:p>
  </w:comment>
  <w:comment w:id="14" w:author="Risa Sargent" w:date="2023-04-05T10:11:00Z" w:initials="RS">
    <w:p w14:paraId="7E08B9E1" w14:textId="5A4A6490" w:rsidR="00B82C91" w:rsidRDefault="00B82C91">
      <w:pPr>
        <w:pStyle w:val="CommentText"/>
      </w:pPr>
      <w:r>
        <w:rPr>
          <w:rStyle w:val="CommentReference"/>
        </w:rPr>
        <w:annotationRef/>
      </w:r>
      <w:r>
        <w:t>Promotes biodiversity? I geuss I would be</w:t>
      </w:r>
      <w:r>
        <w:rPr>
          <w:noProof/>
        </w:rPr>
        <w:t xml:space="preserve"> careful here about changing the 'terms/currency' of what you actually look at, if that makes sense. It's hard to measure species conservation - what are you actually measuring? You can make a reference to the links between biodiversity metrics in cities and whether these cities are 'conserving' them, but remember this is extrapolation - typically this would be in the discussion, although you can of course make it clear in the intro this is what you want to do - just be careful here to be clear about what you are actually testing (and extrapolate what it means later in teh discussion... carefully :))</w:t>
      </w:r>
    </w:p>
  </w:comment>
  <w:comment w:id="18" w:author="Risa Sargent" w:date="2023-04-05T10:15:00Z" w:initials="RS">
    <w:p w14:paraId="3669A550" w14:textId="3EA0EDF6" w:rsidR="00B82C91" w:rsidRDefault="00B82C91">
      <w:pPr>
        <w:pStyle w:val="CommentText"/>
      </w:pPr>
      <w:r>
        <w:rPr>
          <w:rStyle w:val="CommentReference"/>
        </w:rPr>
        <w:annotationRef/>
      </w:r>
      <w:r>
        <w:t xml:space="preserve">Yes, good to make these links in the </w:t>
      </w:r>
      <w:r>
        <w:rPr>
          <w:noProof/>
        </w:rPr>
        <w:t>intro</w:t>
      </w:r>
    </w:p>
  </w:comment>
  <w:comment w:id="16" w:author="Jens Ulrich" w:date="2023-04-04T15:45:00Z" w:initials="JU">
    <w:p w14:paraId="5C7B5DB9" w14:textId="64DDE38A" w:rsidR="00B82C91" w:rsidRDefault="000C02DC" w:rsidP="00D62360">
      <w:pPr>
        <w:pStyle w:val="CommentText"/>
      </w:pPr>
      <w:r>
        <w:rPr>
          <w:rStyle w:val="CommentReference"/>
        </w:rPr>
        <w:annotationRef/>
      </w:r>
      <w:r>
        <w:t>For more background in interceding paragraphs, this could be either because more area promotes inter-dispersal which can rescue a subpopulation or recolonize following dispersal. Alternatively more area in the landscape could increse chances that the area includes some microhabitat that is particularly favourable (an environmental fit) for the species of interest</w:t>
      </w:r>
    </w:p>
  </w:comment>
  <w:comment w:id="17" w:author="Jens Ulrich" w:date="2023-04-04T15:55:00Z" w:initials="JU">
    <w:p w14:paraId="1BF8CCD0" w14:textId="77777777" w:rsidR="007B6714" w:rsidRDefault="007B6714">
      <w:pPr>
        <w:pStyle w:val="CommentText"/>
      </w:pPr>
      <w:r>
        <w:rPr>
          <w:rStyle w:val="CommentReference"/>
        </w:rPr>
        <w:annotationRef/>
      </w:r>
      <w:r>
        <w:t>That is "either due to source-sink processes in heterogeneous landscapes110</w:t>
      </w:r>
    </w:p>
    <w:p w14:paraId="32D61005" w14:textId="77777777" w:rsidR="007B6714" w:rsidRDefault="007B6714">
      <w:pPr>
        <w:pStyle w:val="CommentText"/>
      </w:pPr>
      <w:r>
        <w:t>or due to reduction of</w:t>
      </w:r>
    </w:p>
    <w:p w14:paraId="1AB27CA1" w14:textId="77777777" w:rsidR="007B6714" w:rsidRDefault="007B6714" w:rsidP="00BC64FF">
      <w:pPr>
        <w:pStyle w:val="CommentText"/>
      </w:pPr>
      <w:r>
        <w:t>ecological drift and demographic stochasticity in small populations" or due to environmental filtering in a hetergenous landscape</w:t>
      </w:r>
    </w:p>
  </w:comment>
  <w:comment w:id="19" w:author="Risa Sargent" w:date="2023-04-05T10:16:00Z" w:initials="RS">
    <w:p w14:paraId="140AF353" w14:textId="1922BCFB" w:rsidR="002B65DD" w:rsidRDefault="002B65DD">
      <w:pPr>
        <w:pStyle w:val="CommentText"/>
      </w:pPr>
      <w:r>
        <w:rPr>
          <w:rStyle w:val="CommentReference"/>
        </w:rPr>
        <w:annotationRef/>
      </w:r>
      <w:r>
        <w:t>again, this is really stretching what you are doing – I haven’t seen the intervening paragraphs so that is part of why it feels like a stretch, but I’d also be very careful here to just lay out what you are testing (after justifying the reasons in the intro), and extrapolating to things like ‘conservation, pollinator pop growth, species conservation’) in your discussion</w:t>
      </w:r>
      <w:r w:rsidR="00357DAD">
        <w:t>.</w:t>
      </w:r>
    </w:p>
  </w:comment>
  <w:comment w:id="20" w:author="Risa Sargent" w:date="2023-04-05T10:17:00Z" w:initials="RS">
    <w:p w14:paraId="16A5706C" w14:textId="05D21954" w:rsidR="00F12138" w:rsidRDefault="00F12138">
      <w:pPr>
        <w:pStyle w:val="CommentText"/>
      </w:pPr>
      <w:r>
        <w:rPr>
          <w:rStyle w:val="CommentReference"/>
        </w:rPr>
        <w:annotationRef/>
      </w:r>
      <w:r>
        <w:t>Meaning?</w:t>
      </w:r>
    </w:p>
  </w:comment>
  <w:comment w:id="21" w:author="Risa Sargent" w:date="2023-04-05T10:23:00Z" w:initials="RS">
    <w:p w14:paraId="0B903482" w14:textId="7AC1DC19" w:rsidR="00920C15" w:rsidRDefault="00920C15">
      <w:pPr>
        <w:pStyle w:val="CommentText"/>
      </w:pPr>
      <w:r>
        <w:rPr>
          <w:rStyle w:val="CommentReference"/>
        </w:rPr>
        <w:annotationRef/>
      </w:r>
      <w:r>
        <w:t>Again, conjecture… state the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9E675E" w15:done="0"/>
  <w15:commentEx w15:paraId="49D6C9E5" w15:done="0"/>
  <w15:commentEx w15:paraId="219EE545" w15:done="0"/>
  <w15:commentEx w15:paraId="586E28F3" w15:done="0"/>
  <w15:commentEx w15:paraId="020275DA" w15:done="0"/>
  <w15:commentEx w15:paraId="7E08B9E1" w15:done="0"/>
  <w15:commentEx w15:paraId="3669A550" w15:done="0"/>
  <w15:commentEx w15:paraId="5C7B5DB9" w15:done="0"/>
  <w15:commentEx w15:paraId="1AB27CA1" w15:paraIdParent="5C7B5DB9" w15:done="0"/>
  <w15:commentEx w15:paraId="140AF353" w15:done="0"/>
  <w15:commentEx w15:paraId="16A5706C" w15:done="0"/>
  <w15:commentEx w15:paraId="0B9034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C509" w16cex:dateUtc="2023-04-05T16:59:00Z"/>
  <w16cex:commentExtensible w16cex:durableId="27D7C6A2" w16cex:dateUtc="2023-04-05T17:06:00Z"/>
  <w16cex:commentExtensible w16cex:durableId="27D7C70E" w16cex:dateUtc="2023-04-05T17:08:00Z"/>
  <w16cex:commentExtensible w16cex:durableId="27D7C745" w16cex:dateUtc="2023-04-05T17:09:00Z"/>
  <w16cex:commentExtensible w16cex:durableId="27D7C784" w16cex:dateUtc="2023-04-05T17:10:00Z"/>
  <w16cex:commentExtensible w16cex:durableId="27D7C7C2" w16cex:dateUtc="2023-04-05T17:11:00Z"/>
  <w16cex:commentExtensible w16cex:durableId="27D7C8AE" w16cex:dateUtc="2023-04-05T17:15:00Z"/>
  <w16cex:commentExtensible w16cex:durableId="27D6C497" w16cex:dateUtc="2023-04-04T22:45:00Z"/>
  <w16cex:commentExtensible w16cex:durableId="27D6C6E7" w16cex:dateUtc="2023-04-04T22:55:00Z"/>
  <w16cex:commentExtensible w16cex:durableId="27D7C8E1" w16cex:dateUtc="2023-04-05T17:16:00Z"/>
  <w16cex:commentExtensible w16cex:durableId="27D7C957" w16cex:dateUtc="2023-04-05T17:17:00Z"/>
  <w16cex:commentExtensible w16cex:durableId="27D7CAB7" w16cex:dateUtc="2023-04-0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9E675E" w16cid:durableId="27D7C509"/>
  <w16cid:commentId w16cid:paraId="49D6C9E5" w16cid:durableId="27D7C6A2"/>
  <w16cid:commentId w16cid:paraId="219EE545" w16cid:durableId="27D7C70E"/>
  <w16cid:commentId w16cid:paraId="586E28F3" w16cid:durableId="27D7C745"/>
  <w16cid:commentId w16cid:paraId="020275DA" w16cid:durableId="27D7C784"/>
  <w16cid:commentId w16cid:paraId="7E08B9E1" w16cid:durableId="27D7C7C2"/>
  <w16cid:commentId w16cid:paraId="3669A550" w16cid:durableId="27D7C8AE"/>
  <w16cid:commentId w16cid:paraId="5C7B5DB9" w16cid:durableId="27D6C497"/>
  <w16cid:commentId w16cid:paraId="1AB27CA1" w16cid:durableId="27D6C6E7"/>
  <w16cid:commentId w16cid:paraId="140AF353" w16cid:durableId="27D7C8E1"/>
  <w16cid:commentId w16cid:paraId="16A5706C" w16cid:durableId="27D7C957"/>
  <w16cid:commentId w16cid:paraId="0B903482" w16cid:durableId="27D7C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57FAC"/>
    <w:multiLevelType w:val="hybridMultilevel"/>
    <w:tmpl w:val="6478A754"/>
    <w:lvl w:ilvl="0" w:tplc="10090011">
      <w:start w:val="1"/>
      <w:numFmt w:val="decimal"/>
      <w:lvlText w:val="%1)"/>
      <w:lvlJc w:val="left"/>
      <w:pPr>
        <w:ind w:left="360" w:hanging="360"/>
      </w:pPr>
      <w:rPr>
        <w:rFonts w:hint="default"/>
      </w:rPr>
    </w:lvl>
    <w:lvl w:ilvl="1" w:tplc="10090019">
      <w:start w:val="1"/>
      <w:numFmt w:val="lowerLetter"/>
      <w:lvlText w:val="%2."/>
      <w:lvlJc w:val="left"/>
      <w:pPr>
        <w:ind w:left="36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0795225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a Sargent">
    <w15:presenceInfo w15:providerId="None" w15:userId="Risa Sargent"/>
  </w15:person>
  <w15:person w15:author="Jens Ulrich">
    <w15:presenceInfo w15:providerId="Windows Live" w15:userId="ed00cbf3adf55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B5"/>
    <w:rsid w:val="00052AC5"/>
    <w:rsid w:val="000A4D51"/>
    <w:rsid w:val="000A5991"/>
    <w:rsid w:val="000C02DC"/>
    <w:rsid w:val="000C07DE"/>
    <w:rsid w:val="000C7484"/>
    <w:rsid w:val="00120EEE"/>
    <w:rsid w:val="00173F74"/>
    <w:rsid w:val="001F0AFE"/>
    <w:rsid w:val="002048F4"/>
    <w:rsid w:val="00282F28"/>
    <w:rsid w:val="002B65DD"/>
    <w:rsid w:val="002F60F8"/>
    <w:rsid w:val="00357DAD"/>
    <w:rsid w:val="0056311B"/>
    <w:rsid w:val="00586410"/>
    <w:rsid w:val="00677092"/>
    <w:rsid w:val="006A36C8"/>
    <w:rsid w:val="007B6714"/>
    <w:rsid w:val="007F6E5A"/>
    <w:rsid w:val="00845498"/>
    <w:rsid w:val="0091751A"/>
    <w:rsid w:val="00920C15"/>
    <w:rsid w:val="009A4197"/>
    <w:rsid w:val="00A22FE6"/>
    <w:rsid w:val="00A26055"/>
    <w:rsid w:val="00A270FC"/>
    <w:rsid w:val="00AF4972"/>
    <w:rsid w:val="00B27EBA"/>
    <w:rsid w:val="00B82C91"/>
    <w:rsid w:val="00C23CB5"/>
    <w:rsid w:val="00C575A5"/>
    <w:rsid w:val="00C75069"/>
    <w:rsid w:val="00C77C37"/>
    <w:rsid w:val="00CB17CC"/>
    <w:rsid w:val="00CD0A79"/>
    <w:rsid w:val="00CF10C4"/>
    <w:rsid w:val="00D812BA"/>
    <w:rsid w:val="00D936C1"/>
    <w:rsid w:val="00DB1F31"/>
    <w:rsid w:val="00E4404F"/>
    <w:rsid w:val="00E54BCB"/>
    <w:rsid w:val="00EB6240"/>
    <w:rsid w:val="00EE2846"/>
    <w:rsid w:val="00F12138"/>
    <w:rsid w:val="00F70DAB"/>
    <w:rsid w:val="00FB5752"/>
    <w:rsid w:val="00FE2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B912"/>
  <w15:chartTrackingRefBased/>
  <w15:docId w15:val="{B12F7C6C-673B-4937-8B44-33388194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B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B5"/>
    <w:pPr>
      <w:ind w:left="720"/>
      <w:contextualSpacing/>
    </w:pPr>
  </w:style>
  <w:style w:type="character" w:styleId="CommentReference">
    <w:name w:val="annotation reference"/>
    <w:basedOn w:val="DefaultParagraphFont"/>
    <w:uiPriority w:val="99"/>
    <w:semiHidden/>
    <w:unhideWhenUsed/>
    <w:rsid w:val="000C02DC"/>
    <w:rPr>
      <w:sz w:val="16"/>
      <w:szCs w:val="16"/>
    </w:rPr>
  </w:style>
  <w:style w:type="paragraph" w:styleId="CommentText">
    <w:name w:val="annotation text"/>
    <w:basedOn w:val="Normal"/>
    <w:link w:val="CommentTextChar"/>
    <w:uiPriority w:val="99"/>
    <w:unhideWhenUsed/>
    <w:rsid w:val="000C02DC"/>
    <w:pPr>
      <w:spacing w:line="240" w:lineRule="auto"/>
    </w:pPr>
    <w:rPr>
      <w:sz w:val="20"/>
      <w:szCs w:val="20"/>
    </w:rPr>
  </w:style>
  <w:style w:type="character" w:customStyle="1" w:styleId="CommentTextChar">
    <w:name w:val="Comment Text Char"/>
    <w:basedOn w:val="DefaultParagraphFont"/>
    <w:link w:val="CommentText"/>
    <w:uiPriority w:val="99"/>
    <w:rsid w:val="000C02D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C02DC"/>
    <w:rPr>
      <w:b/>
      <w:bCs/>
    </w:rPr>
  </w:style>
  <w:style w:type="character" w:customStyle="1" w:styleId="CommentSubjectChar">
    <w:name w:val="Comment Subject Char"/>
    <w:basedOn w:val="CommentTextChar"/>
    <w:link w:val="CommentSubject"/>
    <w:uiPriority w:val="99"/>
    <w:semiHidden/>
    <w:rsid w:val="000C02DC"/>
    <w:rPr>
      <w:b/>
      <w:bCs/>
      <w:kern w:val="0"/>
      <w:sz w:val="20"/>
      <w:szCs w:val="20"/>
      <w14:ligatures w14:val="none"/>
    </w:rPr>
  </w:style>
  <w:style w:type="paragraph" w:styleId="Revision">
    <w:name w:val="Revision"/>
    <w:hidden/>
    <w:uiPriority w:val="99"/>
    <w:semiHidden/>
    <w:rsid w:val="00D936C1"/>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Ulrich</dc:creator>
  <cp:keywords/>
  <dc:description/>
  <cp:lastModifiedBy>Jens Ulrich</cp:lastModifiedBy>
  <cp:revision>19</cp:revision>
  <dcterms:created xsi:type="dcterms:W3CDTF">2023-04-05T17:01:00Z</dcterms:created>
  <dcterms:modified xsi:type="dcterms:W3CDTF">2023-04-06T17:38:00Z</dcterms:modified>
</cp:coreProperties>
</file>